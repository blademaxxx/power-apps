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7E1A" w14:textId="77777777" w:rsidR="00C94B87" w:rsidRDefault="00C94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440"/>
        <w:gridCol w:w="356"/>
        <w:gridCol w:w="550"/>
        <w:gridCol w:w="170"/>
        <w:gridCol w:w="397"/>
        <w:gridCol w:w="700"/>
        <w:gridCol w:w="78"/>
        <w:gridCol w:w="13"/>
        <w:gridCol w:w="130"/>
        <w:gridCol w:w="274"/>
        <w:gridCol w:w="297"/>
        <w:gridCol w:w="9"/>
        <w:gridCol w:w="626"/>
        <w:gridCol w:w="255"/>
        <w:gridCol w:w="9"/>
        <w:gridCol w:w="45"/>
        <w:gridCol w:w="448"/>
        <w:gridCol w:w="335"/>
        <w:gridCol w:w="22"/>
        <w:gridCol w:w="139"/>
        <w:gridCol w:w="35"/>
        <w:gridCol w:w="135"/>
        <w:gridCol w:w="351"/>
        <w:gridCol w:w="18"/>
        <w:gridCol w:w="855"/>
        <w:gridCol w:w="8"/>
        <w:gridCol w:w="868"/>
        <w:gridCol w:w="333"/>
        <w:gridCol w:w="25"/>
        <w:gridCol w:w="343"/>
        <w:gridCol w:w="613"/>
        <w:gridCol w:w="152"/>
        <w:gridCol w:w="788"/>
      </w:tblGrid>
      <w:tr w:rsidR="00C94B87" w:rsidRPr="00547457" w14:paraId="1FF81ED7" w14:textId="77777777" w:rsidTr="008C7A84">
        <w:trPr>
          <w:trHeight w:val="416"/>
        </w:trPr>
        <w:tc>
          <w:tcPr>
            <w:tcW w:w="10456" w:type="dxa"/>
            <w:gridSpan w:val="34"/>
          </w:tcPr>
          <w:p w14:paraId="110F8596" w14:textId="77777777" w:rsidR="00C94B87" w:rsidRDefault="006C282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BC67163" wp14:editId="36F8CF63">
                  <wp:simplePos x="0" y="0"/>
                  <wp:positionH relativeFrom="margin">
                    <wp:posOffset>5543599</wp:posOffset>
                  </wp:positionH>
                  <wp:positionV relativeFrom="paragraph">
                    <wp:posOffset>82159</wp:posOffset>
                  </wp:positionV>
                  <wp:extent cx="949569" cy="427798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lgi__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69" cy="42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4B87" w:rsidRPr="00C94B87">
              <w:rPr>
                <w:b/>
                <w:sz w:val="24"/>
                <w:szCs w:val="24"/>
              </w:rPr>
              <w:t xml:space="preserve">ELGI EQUIPMWNTD LIMITED </w:t>
            </w:r>
          </w:p>
          <w:p w14:paraId="1B8492AD" w14:textId="77777777" w:rsidR="00C94B87" w:rsidRPr="00C94B87" w:rsidRDefault="00C94B87">
            <w:pPr>
              <w:rPr>
                <w:b/>
                <w:sz w:val="24"/>
                <w:szCs w:val="24"/>
              </w:rPr>
            </w:pPr>
            <w:r w:rsidRPr="00C94B87">
              <w:rPr>
                <w:b/>
                <w:sz w:val="24"/>
                <w:szCs w:val="24"/>
              </w:rPr>
              <w:t xml:space="preserve">                                              </w:t>
            </w:r>
          </w:p>
          <w:p w14:paraId="47FBBFC1" w14:textId="77777777" w:rsidR="00C94B87" w:rsidRPr="00547457" w:rsidRDefault="00C94B87">
            <w:pPr>
              <w:rPr>
                <w:sz w:val="18"/>
                <w:szCs w:val="18"/>
              </w:rPr>
            </w:pPr>
            <w:r w:rsidRPr="00C94B87">
              <w:rPr>
                <w:sz w:val="24"/>
                <w:szCs w:val="24"/>
              </w:rPr>
              <w:t>WINDING ASSEMBLY BUILDUP CARD</w:t>
            </w:r>
            <w:r w:rsidR="006C282E">
              <w:rPr>
                <w:sz w:val="24"/>
                <w:szCs w:val="24"/>
              </w:rPr>
              <w:t xml:space="preserve"> </w:t>
            </w:r>
          </w:p>
        </w:tc>
      </w:tr>
      <w:tr w:rsidR="00215B66" w:rsidRPr="00547457" w14:paraId="06AAA4CE" w14:textId="77777777" w:rsidTr="00493DF1">
        <w:trPr>
          <w:trHeight w:val="416"/>
        </w:trPr>
        <w:tc>
          <w:tcPr>
            <w:tcW w:w="2155" w:type="dxa"/>
            <w:gridSpan w:val="5"/>
          </w:tcPr>
          <w:p w14:paraId="0CC3DBC6" w14:textId="6FB49E84" w:rsidR="00357716" w:rsidRPr="00547457" w:rsidRDefault="00357716">
            <w:pPr>
              <w:rPr>
                <w:sz w:val="18"/>
                <w:szCs w:val="18"/>
              </w:rPr>
            </w:pPr>
            <w:proofErr w:type="spellStart"/>
            <w:r w:rsidRPr="00547457">
              <w:rPr>
                <w:sz w:val="18"/>
                <w:szCs w:val="18"/>
              </w:rPr>
              <w:t>Tpl</w:t>
            </w:r>
            <w:proofErr w:type="spellEnd"/>
            <w:r w:rsidRPr="00547457">
              <w:rPr>
                <w:sz w:val="18"/>
                <w:szCs w:val="18"/>
              </w:rPr>
              <w:t xml:space="preserve"> No:</w:t>
            </w:r>
            <w:ins w:id="0" w:author="THARASVINTHRAM NAIDU" w:date="2023-12-16T14:19:00Z">
              <w:r w:rsidR="00FA37BB">
                <w:rPr>
                  <w:sz w:val="18"/>
                  <w:szCs w:val="18"/>
                </w:rPr>
                <w:t xml:space="preserve"> </w:t>
              </w:r>
            </w:ins>
            <w:customXmlInsRangeStart w:id="1" w:author="THARASVINTHRAM NAIDU" w:date="2023-12-16T14:19:00Z"/>
            <w:sdt>
              <w:sdtPr>
                <w:rPr>
                  <w:sz w:val="18"/>
                  <w:szCs w:val="18"/>
                </w:rPr>
                <w:alias w:val="tplnumber"/>
                <w:tag w:val="tplnumbe"/>
                <w:id w:val="-534889029"/>
                <w:placeholder>
                  <w:docPart w:val="DefaultPlaceholder_-1854013440"/>
                </w:placeholder>
                <w:showingPlcHdr/>
                <w:text/>
              </w:sdtPr>
              <w:sdtContent>
                <w:customXmlInsRangeEnd w:id="1"/>
                <w:ins w:id="2" w:author="THARASVINTHRAM NAIDU" w:date="2023-12-16T14:19:00Z">
                  <w:r w:rsidR="00FA37BB" w:rsidRPr="000E56CA">
                    <w:rPr>
                      <w:rStyle w:val="PlaceholderText"/>
                    </w:rPr>
                    <w:t>Click or tap here to enter text.</w:t>
                  </w:r>
                </w:ins>
                <w:customXmlInsRangeStart w:id="3" w:author="THARASVINTHRAM NAIDU" w:date="2023-12-16T14:19:00Z"/>
              </w:sdtContent>
            </w:sdt>
            <w:customXmlInsRangeEnd w:id="3"/>
          </w:p>
        </w:tc>
        <w:tc>
          <w:tcPr>
            <w:tcW w:w="3281" w:type="dxa"/>
            <w:gridSpan w:val="13"/>
          </w:tcPr>
          <w:p w14:paraId="50D30136" w14:textId="3BB0DF68"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Frame Size:</w:t>
            </w:r>
            <w:customXmlInsRangeStart w:id="4" w:author="THARASVINTHRAM NAIDU" w:date="2023-12-16T14:19:00Z"/>
            <w:sdt>
              <w:sdtPr>
                <w:rPr>
                  <w:sz w:val="18"/>
                  <w:szCs w:val="18"/>
                </w:rPr>
                <w:alias w:val="framesize"/>
                <w:tag w:val="framesize"/>
                <w:id w:val="1988348320"/>
                <w:placeholder>
                  <w:docPart w:val="DefaultPlaceholder_-1854013440"/>
                </w:placeholder>
                <w:showingPlcHdr/>
                <w:text/>
              </w:sdtPr>
              <w:sdtContent>
                <w:customXmlInsRangeEnd w:id="4"/>
                <w:ins w:id="5" w:author="THARASVINTHRAM NAIDU" w:date="2023-12-16T14:19:00Z">
                  <w:r w:rsidR="00FA37BB" w:rsidRPr="000E56CA">
                    <w:rPr>
                      <w:rStyle w:val="PlaceholderText"/>
                    </w:rPr>
                    <w:t>Click or tap here to enter text.</w:t>
                  </w:r>
                </w:ins>
                <w:customXmlInsRangeStart w:id="6" w:author="THARASVINTHRAM NAIDU" w:date="2023-12-16T14:19:00Z"/>
              </w:sdtContent>
            </w:sdt>
            <w:customXmlInsRangeEnd w:id="6"/>
          </w:p>
        </w:tc>
        <w:tc>
          <w:tcPr>
            <w:tcW w:w="3099" w:type="dxa"/>
            <w:gridSpan w:val="11"/>
          </w:tcPr>
          <w:p w14:paraId="49E25CFE" w14:textId="54F03C8A"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Stator S NO:</w:t>
            </w:r>
            <w:customXmlInsRangeStart w:id="7" w:author="THARASVINTHRAM NAIDU" w:date="2023-12-16T14:19:00Z"/>
            <w:sdt>
              <w:sdtPr>
                <w:rPr>
                  <w:sz w:val="18"/>
                  <w:szCs w:val="18"/>
                </w:rPr>
                <w:alias w:val="statorsno"/>
                <w:tag w:val="statorsno"/>
                <w:id w:val="2017420295"/>
                <w:placeholder>
                  <w:docPart w:val="DefaultPlaceholder_-1854013440"/>
                </w:placeholder>
                <w:showingPlcHdr/>
                <w:text/>
              </w:sdtPr>
              <w:sdtContent>
                <w:customXmlInsRangeEnd w:id="7"/>
                <w:ins w:id="8" w:author="THARASVINTHRAM NAIDU" w:date="2023-12-16T14:19:00Z">
                  <w:r w:rsidR="00FA37BB" w:rsidRPr="000E56CA">
                    <w:rPr>
                      <w:rStyle w:val="PlaceholderText"/>
                    </w:rPr>
                    <w:t>Click or tap here to enter text.</w:t>
                  </w:r>
                </w:ins>
                <w:customXmlInsRangeStart w:id="9" w:author="THARASVINTHRAM NAIDU" w:date="2023-12-16T14:19:00Z"/>
              </w:sdtContent>
            </w:sdt>
            <w:customXmlInsRangeEnd w:id="9"/>
          </w:p>
        </w:tc>
        <w:tc>
          <w:tcPr>
            <w:tcW w:w="1921" w:type="dxa"/>
            <w:gridSpan w:val="5"/>
            <w:vMerge w:val="restart"/>
          </w:tcPr>
          <w:p w14:paraId="0C165717" w14:textId="77777777"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Po No:</w:t>
            </w:r>
          </w:p>
          <w:p w14:paraId="5017C686" w14:textId="77777777" w:rsidR="00357716" w:rsidRPr="00547457" w:rsidRDefault="00357716">
            <w:pPr>
              <w:rPr>
                <w:sz w:val="18"/>
                <w:szCs w:val="18"/>
              </w:rPr>
            </w:pPr>
            <w:proofErr w:type="spellStart"/>
            <w:r w:rsidRPr="00547457">
              <w:rPr>
                <w:sz w:val="18"/>
                <w:szCs w:val="18"/>
              </w:rPr>
              <w:t>Fsb</w:t>
            </w:r>
            <w:proofErr w:type="spellEnd"/>
            <w:r w:rsidRPr="00547457">
              <w:rPr>
                <w:sz w:val="18"/>
                <w:szCs w:val="18"/>
              </w:rPr>
              <w:t xml:space="preserve"> No:</w:t>
            </w:r>
          </w:p>
          <w:p w14:paraId="3B27F339" w14:textId="77777777" w:rsidR="00357716" w:rsidRPr="00547457" w:rsidRDefault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Date:</w:t>
            </w:r>
          </w:p>
        </w:tc>
      </w:tr>
      <w:tr w:rsidR="00215B66" w:rsidRPr="00547457" w14:paraId="108C100A" w14:textId="77777777" w:rsidTr="00493DF1">
        <w:trPr>
          <w:trHeight w:val="285"/>
        </w:trPr>
        <w:tc>
          <w:tcPr>
            <w:tcW w:w="2155" w:type="dxa"/>
            <w:gridSpan w:val="5"/>
          </w:tcPr>
          <w:p w14:paraId="5B81372B" w14:textId="77777777"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Steel grade:</w:t>
            </w:r>
          </w:p>
        </w:tc>
        <w:tc>
          <w:tcPr>
            <w:tcW w:w="3281" w:type="dxa"/>
            <w:gridSpan w:val="13"/>
          </w:tcPr>
          <w:p w14:paraId="072E5FA4" w14:textId="77777777"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Part No:</w:t>
            </w:r>
          </w:p>
        </w:tc>
        <w:tc>
          <w:tcPr>
            <w:tcW w:w="3099" w:type="dxa"/>
            <w:gridSpan w:val="11"/>
          </w:tcPr>
          <w:p w14:paraId="1917C317" w14:textId="77777777" w:rsidR="00357716" w:rsidRPr="00547457" w:rsidRDefault="00357716" w:rsidP="00357716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Core Length (mm):</w:t>
            </w:r>
          </w:p>
        </w:tc>
        <w:tc>
          <w:tcPr>
            <w:tcW w:w="1921" w:type="dxa"/>
            <w:gridSpan w:val="5"/>
            <w:vMerge/>
          </w:tcPr>
          <w:p w14:paraId="3FA3F8C9" w14:textId="77777777" w:rsidR="00357716" w:rsidRPr="00547457" w:rsidRDefault="00357716">
            <w:pPr>
              <w:rPr>
                <w:sz w:val="18"/>
                <w:szCs w:val="18"/>
              </w:rPr>
            </w:pPr>
          </w:p>
        </w:tc>
      </w:tr>
      <w:tr w:rsidR="00215B66" w:rsidRPr="00547457" w14:paraId="1559B607" w14:textId="77777777" w:rsidTr="00493DF1">
        <w:trPr>
          <w:trHeight w:val="404"/>
        </w:trPr>
        <w:tc>
          <w:tcPr>
            <w:tcW w:w="1079" w:type="dxa"/>
            <w:gridSpan w:val="2"/>
          </w:tcPr>
          <w:p w14:paraId="684FFB04" w14:textId="77777777" w:rsidR="00A214EB" w:rsidRPr="00547457" w:rsidRDefault="00A214EB">
            <w:pPr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KW</w:t>
            </w:r>
          </w:p>
        </w:tc>
        <w:tc>
          <w:tcPr>
            <w:tcW w:w="1076" w:type="dxa"/>
            <w:gridSpan w:val="3"/>
          </w:tcPr>
          <w:p w14:paraId="5F5DA8CF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3947" w:type="dxa"/>
            <w:gridSpan w:val="18"/>
          </w:tcPr>
          <w:p w14:paraId="2721FDAB" w14:textId="77777777" w:rsidR="00A214EB" w:rsidRPr="00547457" w:rsidRDefault="00A214EB" w:rsidP="00547457">
            <w:pPr>
              <w:rPr>
                <w:sz w:val="18"/>
                <w:szCs w:val="18"/>
              </w:rPr>
            </w:pPr>
          </w:p>
          <w:p w14:paraId="5E0D553F" w14:textId="77777777" w:rsidR="00A214EB" w:rsidRPr="00547457" w:rsidRDefault="00A214EB" w:rsidP="00547457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No of parallel strands</w:t>
            </w:r>
          </w:p>
          <w:p w14:paraId="408C40B5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  <w:gridSpan w:val="3"/>
          </w:tcPr>
          <w:p w14:paraId="5F9B2C08" w14:textId="77777777" w:rsidR="00A214EB" w:rsidRPr="00547457" w:rsidRDefault="00A214EB">
            <w:pPr>
              <w:rPr>
                <w:sz w:val="18"/>
                <w:szCs w:val="18"/>
              </w:rPr>
            </w:pPr>
          </w:p>
          <w:p w14:paraId="5EF5054C" w14:textId="77777777" w:rsidR="00A214EB" w:rsidRPr="00547457" w:rsidRDefault="00A214EB" w:rsidP="00547457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Stick length(mm)</w:t>
            </w:r>
          </w:p>
        </w:tc>
        <w:tc>
          <w:tcPr>
            <w:tcW w:w="1209" w:type="dxa"/>
            <w:gridSpan w:val="3"/>
          </w:tcPr>
          <w:p w14:paraId="78D91F01" w14:textId="77777777" w:rsidR="00A214EB" w:rsidRPr="00547457" w:rsidRDefault="00A214EB">
            <w:pPr>
              <w:rPr>
                <w:sz w:val="18"/>
                <w:szCs w:val="18"/>
              </w:rPr>
            </w:pPr>
          </w:p>
          <w:p w14:paraId="3C8766DE" w14:textId="77777777" w:rsidR="00A214EB" w:rsidRPr="00547457" w:rsidRDefault="00A214E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47457">
              <w:rPr>
                <w:sz w:val="18"/>
                <w:szCs w:val="18"/>
              </w:rPr>
              <w:t>No:of</w:t>
            </w:r>
            <w:proofErr w:type="gramEnd"/>
            <w:r w:rsidRPr="00547457">
              <w:rPr>
                <w:sz w:val="18"/>
                <w:szCs w:val="18"/>
              </w:rPr>
              <w:t>_turns</w:t>
            </w:r>
            <w:proofErr w:type="spellEnd"/>
          </w:p>
        </w:tc>
        <w:tc>
          <w:tcPr>
            <w:tcW w:w="981" w:type="dxa"/>
            <w:gridSpan w:val="3"/>
          </w:tcPr>
          <w:p w14:paraId="31823614" w14:textId="77777777" w:rsidR="00A214EB" w:rsidRPr="00547457" w:rsidRDefault="00A21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phase Coil </w:t>
            </w:r>
            <w:proofErr w:type="spellStart"/>
            <w:proofErr w:type="gramStart"/>
            <w:r>
              <w:rPr>
                <w:sz w:val="18"/>
                <w:szCs w:val="18"/>
              </w:rPr>
              <w:t>wt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>(Kg)</w:t>
            </w:r>
          </w:p>
        </w:tc>
        <w:tc>
          <w:tcPr>
            <w:tcW w:w="940" w:type="dxa"/>
            <w:gridSpan w:val="2"/>
          </w:tcPr>
          <w:p w14:paraId="6B617887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14:paraId="42CEC4A3" w14:textId="77777777" w:rsidTr="00493DF1">
        <w:trPr>
          <w:trHeight w:val="188"/>
        </w:trPr>
        <w:tc>
          <w:tcPr>
            <w:tcW w:w="1079" w:type="dxa"/>
            <w:gridSpan w:val="2"/>
            <w:vMerge w:val="restart"/>
          </w:tcPr>
          <w:p w14:paraId="2DA8DC12" w14:textId="77777777" w:rsidR="00A214EB" w:rsidRPr="00547457" w:rsidRDefault="00A214EB" w:rsidP="00A214EB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gridSpan w:val="3"/>
            <w:vMerge w:val="restart"/>
          </w:tcPr>
          <w:p w14:paraId="420F7ADA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4"/>
          </w:tcPr>
          <w:p w14:paraId="66E8CEA4" w14:textId="77777777" w:rsidR="00A214EB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01.219mm</w:t>
            </w:r>
          </w:p>
          <w:p w14:paraId="0C4C546E" w14:textId="77777777"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(SWG18)</w:t>
            </w:r>
          </w:p>
        </w:tc>
        <w:tc>
          <w:tcPr>
            <w:tcW w:w="1645" w:type="dxa"/>
            <w:gridSpan w:val="8"/>
          </w:tcPr>
          <w:p w14:paraId="674FB42F" w14:textId="77777777"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0.914mm</w:t>
            </w:r>
          </w:p>
          <w:p w14:paraId="77C06010" w14:textId="77777777"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 20)</w:t>
            </w:r>
          </w:p>
        </w:tc>
        <w:tc>
          <w:tcPr>
            <w:tcW w:w="1114" w:type="dxa"/>
            <w:gridSpan w:val="6"/>
          </w:tcPr>
          <w:p w14:paraId="2A3242B8" w14:textId="77777777" w:rsidR="00A214EB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0.813mm</w:t>
            </w:r>
          </w:p>
          <w:p w14:paraId="65365EE3" w14:textId="77777777" w:rsidR="00A214EB" w:rsidRPr="00547457" w:rsidRDefault="00A214EB" w:rsidP="00A214EB">
            <w:pPr>
              <w:jc w:val="center"/>
              <w:rPr>
                <w:sz w:val="18"/>
                <w:szCs w:val="18"/>
              </w:rPr>
            </w:pPr>
            <w:r w:rsidRPr="00547457">
              <w:rPr>
                <w:sz w:val="18"/>
                <w:szCs w:val="18"/>
              </w:rPr>
              <w:t>(SWG 21)</w:t>
            </w:r>
          </w:p>
        </w:tc>
        <w:tc>
          <w:tcPr>
            <w:tcW w:w="1224" w:type="dxa"/>
            <w:gridSpan w:val="3"/>
            <w:vMerge w:val="restart"/>
          </w:tcPr>
          <w:p w14:paraId="71E326B1" w14:textId="77777777" w:rsidR="00A214EB" w:rsidRPr="00547457" w:rsidRDefault="00A214EB" w:rsidP="00547457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vMerge w:val="restart"/>
          </w:tcPr>
          <w:p w14:paraId="32505AA6" w14:textId="77777777" w:rsidR="00A214EB" w:rsidRPr="00547457" w:rsidRDefault="00A214EB" w:rsidP="00547457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gridSpan w:val="3"/>
            <w:vMerge w:val="restart"/>
          </w:tcPr>
          <w:p w14:paraId="4FB26001" w14:textId="77777777" w:rsidR="00A214EB" w:rsidRPr="00547457" w:rsidRDefault="00A214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phase coil </w:t>
            </w:r>
            <w:proofErr w:type="gramStart"/>
            <w:r>
              <w:rPr>
                <w:sz w:val="18"/>
                <w:szCs w:val="18"/>
              </w:rPr>
              <w:t>wt.(</w:t>
            </w:r>
            <w:proofErr w:type="gramEnd"/>
            <w:r>
              <w:rPr>
                <w:sz w:val="18"/>
                <w:szCs w:val="18"/>
              </w:rPr>
              <w:t>Kg)</w:t>
            </w:r>
          </w:p>
        </w:tc>
        <w:tc>
          <w:tcPr>
            <w:tcW w:w="940" w:type="dxa"/>
            <w:gridSpan w:val="2"/>
            <w:vMerge w:val="restart"/>
          </w:tcPr>
          <w:p w14:paraId="0919EE11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14:paraId="596B2AC3" w14:textId="77777777" w:rsidTr="00493DF1">
        <w:trPr>
          <w:trHeight w:val="278"/>
        </w:trPr>
        <w:tc>
          <w:tcPr>
            <w:tcW w:w="1079" w:type="dxa"/>
            <w:gridSpan w:val="2"/>
            <w:vMerge/>
          </w:tcPr>
          <w:p w14:paraId="115A7F7A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gridSpan w:val="3"/>
            <w:vMerge/>
          </w:tcPr>
          <w:p w14:paraId="57D93220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  <w:gridSpan w:val="4"/>
          </w:tcPr>
          <w:p w14:paraId="4264E86A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  <w:gridSpan w:val="8"/>
          </w:tcPr>
          <w:p w14:paraId="34350ED6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114" w:type="dxa"/>
            <w:gridSpan w:val="6"/>
          </w:tcPr>
          <w:p w14:paraId="728709E5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24" w:type="dxa"/>
            <w:gridSpan w:val="3"/>
            <w:vMerge/>
          </w:tcPr>
          <w:p w14:paraId="41939472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  <w:gridSpan w:val="3"/>
            <w:vMerge/>
          </w:tcPr>
          <w:p w14:paraId="55B2B5CD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gridSpan w:val="3"/>
            <w:vMerge/>
          </w:tcPr>
          <w:p w14:paraId="43F551E3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2"/>
            <w:vMerge/>
          </w:tcPr>
          <w:p w14:paraId="35535831" w14:textId="77777777" w:rsidR="00A214EB" w:rsidRPr="00547457" w:rsidRDefault="00A214EB">
            <w:pPr>
              <w:rPr>
                <w:sz w:val="18"/>
                <w:szCs w:val="18"/>
              </w:rPr>
            </w:pPr>
          </w:p>
        </w:tc>
      </w:tr>
      <w:tr w:rsidR="00215B66" w:rsidRPr="00547457" w14:paraId="784049BF" w14:textId="77777777" w:rsidTr="00493DF1">
        <w:trPr>
          <w:trHeight w:val="278"/>
        </w:trPr>
        <w:tc>
          <w:tcPr>
            <w:tcW w:w="2155" w:type="dxa"/>
            <w:gridSpan w:val="5"/>
          </w:tcPr>
          <w:p w14:paraId="7F54684E" w14:textId="77777777"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Connector size (</w:t>
            </w:r>
            <w:proofErr w:type="spellStart"/>
            <w:r>
              <w:rPr>
                <w:sz w:val="18"/>
                <w:szCs w:val="18"/>
              </w:rPr>
              <w:t>Sq</w:t>
            </w:r>
            <w:proofErr w:type="spellEnd"/>
            <w:r>
              <w:rPr>
                <w:sz w:val="18"/>
                <w:szCs w:val="18"/>
              </w:rPr>
              <w:t xml:space="preserve"> mm)</w:t>
            </w:r>
          </w:p>
        </w:tc>
        <w:tc>
          <w:tcPr>
            <w:tcW w:w="1592" w:type="dxa"/>
            <w:gridSpan w:val="6"/>
          </w:tcPr>
          <w:p w14:paraId="643286FF" w14:textId="77777777"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Connector make</w:t>
            </w:r>
          </w:p>
        </w:tc>
        <w:tc>
          <w:tcPr>
            <w:tcW w:w="1241" w:type="dxa"/>
            <w:gridSpan w:val="6"/>
          </w:tcPr>
          <w:p w14:paraId="0171DED9" w14:textId="77777777" w:rsidR="00403F71" w:rsidRPr="00547457" w:rsidRDefault="00403F71" w:rsidP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of crimping Punch</w:t>
            </w:r>
          </w:p>
        </w:tc>
        <w:tc>
          <w:tcPr>
            <w:tcW w:w="1114" w:type="dxa"/>
            <w:gridSpan w:val="6"/>
          </w:tcPr>
          <w:p w14:paraId="087EE821" w14:textId="77777777"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Crimping tool type:</w:t>
            </w:r>
          </w:p>
        </w:tc>
        <w:tc>
          <w:tcPr>
            <w:tcW w:w="2433" w:type="dxa"/>
            <w:gridSpan w:val="6"/>
          </w:tcPr>
          <w:p w14:paraId="079BDD6F" w14:textId="77777777"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size:</w:t>
            </w:r>
          </w:p>
        </w:tc>
        <w:tc>
          <w:tcPr>
            <w:tcW w:w="981" w:type="dxa"/>
            <w:gridSpan w:val="3"/>
          </w:tcPr>
          <w:p w14:paraId="018AA715" w14:textId="77777777" w:rsidR="00403F71" w:rsidRPr="00547457" w:rsidRDefault="00403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phase coil </w:t>
            </w:r>
            <w:proofErr w:type="gramStart"/>
            <w:r>
              <w:rPr>
                <w:sz w:val="18"/>
                <w:szCs w:val="18"/>
              </w:rPr>
              <w:t>wt.(</w:t>
            </w:r>
            <w:proofErr w:type="gramEnd"/>
            <w:r>
              <w:rPr>
                <w:sz w:val="18"/>
                <w:szCs w:val="18"/>
              </w:rPr>
              <w:t>Kg)</w:t>
            </w:r>
          </w:p>
        </w:tc>
        <w:tc>
          <w:tcPr>
            <w:tcW w:w="940" w:type="dxa"/>
            <w:gridSpan w:val="2"/>
          </w:tcPr>
          <w:p w14:paraId="3F3891DB" w14:textId="77777777" w:rsidR="00403F71" w:rsidRPr="00547457" w:rsidRDefault="00403F71">
            <w:pPr>
              <w:rPr>
                <w:sz w:val="18"/>
                <w:szCs w:val="18"/>
              </w:rPr>
            </w:pPr>
          </w:p>
        </w:tc>
      </w:tr>
      <w:tr w:rsidR="00403F71" w:rsidRPr="00547457" w14:paraId="7EAAA1A1" w14:textId="77777777" w:rsidTr="00787E5C">
        <w:trPr>
          <w:trHeight w:val="278"/>
        </w:trPr>
        <w:tc>
          <w:tcPr>
            <w:tcW w:w="10456" w:type="dxa"/>
            <w:gridSpan w:val="34"/>
          </w:tcPr>
          <w:p w14:paraId="555A2783" w14:textId="77777777" w:rsidR="00403F71" w:rsidRPr="00547457" w:rsidRDefault="00403F71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ASSEMBLY CHECK LIST</w:t>
            </w:r>
          </w:p>
        </w:tc>
      </w:tr>
      <w:tr w:rsidR="00493DF1" w:rsidRPr="00547457" w14:paraId="5BA32120" w14:textId="77777777" w:rsidTr="00493DF1">
        <w:trPr>
          <w:trHeight w:val="278"/>
        </w:trPr>
        <w:tc>
          <w:tcPr>
            <w:tcW w:w="639" w:type="dxa"/>
          </w:tcPr>
          <w:p w14:paraId="7307A3E8" w14:textId="77777777" w:rsidR="005E5275" w:rsidRDefault="005E5275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6687" w:type="dxa"/>
            <w:gridSpan w:val="25"/>
          </w:tcPr>
          <w:p w14:paraId="0727F664" w14:textId="77777777" w:rsidR="005E5275" w:rsidRDefault="005E5275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point</w:t>
            </w:r>
          </w:p>
        </w:tc>
        <w:tc>
          <w:tcPr>
            <w:tcW w:w="1234" w:type="dxa"/>
            <w:gridSpan w:val="4"/>
          </w:tcPr>
          <w:p w14:paraId="23241E97" w14:textId="77777777" w:rsidR="005E5275" w:rsidRDefault="00316152" w:rsidP="005E5275">
            <w:pPr>
              <w:jc w:val="center"/>
              <w:rPr>
                <w:sz w:val="18"/>
                <w:szCs w:val="18"/>
              </w:rPr>
            </w:pPr>
            <w:r w:rsidRPr="003161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38DC84" wp14:editId="5A70555F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36830</wp:posOffset>
                      </wp:positionV>
                      <wp:extent cx="45720" cy="92710"/>
                      <wp:effectExtent l="0" t="0" r="3048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9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365A9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2.9pt" to="36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615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87F7CE" wp14:editId="553A5F9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89535</wp:posOffset>
                      </wp:positionV>
                      <wp:extent cx="32385" cy="41275"/>
                      <wp:effectExtent l="0" t="0" r="24765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41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A11EC4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7.05pt" to="32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5275">
              <w:rPr>
                <w:sz w:val="18"/>
                <w:szCs w:val="18"/>
              </w:rPr>
              <w:t xml:space="preserve">Tick </w:t>
            </w:r>
            <w:proofErr w:type="gramStart"/>
            <w:r w:rsidR="005E5275">
              <w:rPr>
                <w:sz w:val="18"/>
                <w:szCs w:val="18"/>
              </w:rPr>
              <w:t xml:space="preserve">(  </w:t>
            </w:r>
            <w:proofErr w:type="gramEnd"/>
            <w:r w:rsidR="005E5275">
              <w:rPr>
                <w:sz w:val="18"/>
                <w:szCs w:val="18"/>
              </w:rPr>
              <w:t xml:space="preserve">   )</w:t>
            </w:r>
          </w:p>
        </w:tc>
        <w:tc>
          <w:tcPr>
            <w:tcW w:w="1896" w:type="dxa"/>
            <w:gridSpan w:val="4"/>
          </w:tcPr>
          <w:p w14:paraId="3BB64C8A" w14:textId="77777777" w:rsidR="005E5275" w:rsidRDefault="005E5275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 Name</w:t>
            </w:r>
          </w:p>
        </w:tc>
      </w:tr>
      <w:tr w:rsidR="00493DF1" w:rsidRPr="00547457" w14:paraId="6EDF3014" w14:textId="77777777" w:rsidTr="00493DF1">
        <w:trPr>
          <w:trHeight w:val="278"/>
        </w:trPr>
        <w:tc>
          <w:tcPr>
            <w:tcW w:w="639" w:type="dxa"/>
          </w:tcPr>
          <w:p w14:paraId="1C3A9E0C" w14:textId="77777777"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87" w:type="dxa"/>
            <w:gridSpan w:val="25"/>
          </w:tcPr>
          <w:p w14:paraId="0FCDE889" w14:textId="13B743D7" w:rsidR="00316152" w:rsidRDefault="00316152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the stator for free from damages </w:t>
            </w:r>
            <w:proofErr w:type="spellStart"/>
            <w:r>
              <w:rPr>
                <w:sz w:val="18"/>
                <w:szCs w:val="18"/>
              </w:rPr>
              <w:t>pn</w:t>
            </w:r>
            <w:proofErr w:type="spellEnd"/>
            <w:r>
              <w:rPr>
                <w:sz w:val="18"/>
                <w:szCs w:val="18"/>
              </w:rPr>
              <w:t xml:space="preserve"> ID/</w:t>
            </w:r>
            <w:proofErr w:type="spellStart"/>
            <w:proofErr w:type="gramStart"/>
            <w:r>
              <w:rPr>
                <w:sz w:val="18"/>
                <w:szCs w:val="18"/>
              </w:rPr>
              <w:t>OD,burrs</w:t>
            </w:r>
            <w:proofErr w:type="gramEnd"/>
            <w:r>
              <w:rPr>
                <w:sz w:val="18"/>
                <w:szCs w:val="18"/>
              </w:rPr>
              <w:t>,rust</w:t>
            </w:r>
            <w:proofErr w:type="spellEnd"/>
            <w:r>
              <w:rPr>
                <w:sz w:val="18"/>
                <w:szCs w:val="18"/>
              </w:rPr>
              <w:t xml:space="preserve"> before assembly.(</w:t>
            </w:r>
            <w:r w:rsidR="00FA37BB" w:rsidRPr="00316152">
              <w:rPr>
                <w:noProof/>
                <w:sz w:val="18"/>
                <w:szCs w:val="18"/>
              </w:rPr>
              <w:t xml:space="preserve"> </w:t>
            </w:r>
            <w:ins w:id="10" w:author="THARASVINTHRAM NAIDU" w:date="2023-12-16T14:19:00Z">
              <w:r w:rsidR="00FA37BB" w:rsidRPr="00316152">
                <w:rPr>
                  <w:noProof/>
                  <w:sz w:val="18"/>
                  <w:szCs w:val="18"/>
                </w:rPr>
                <w:drawing>
                  <wp:inline distT="0" distB="0" distL="0" distR="0" wp14:anchorId="71CF4D53" wp14:editId="38D66396">
                    <wp:extent cx="64008" cy="76200"/>
                    <wp:effectExtent l="0" t="0" r="0" b="0"/>
                    <wp:docPr id="1616412330" name="Picture 16164123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9938" cy="951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sz w:val="18"/>
                  <w:szCs w:val="18"/>
                </w:rPr>
                <w:t xml:space="preserve"> </w:t>
              </w:r>
            </w:ins>
            <w:r>
              <w:rPr>
                <w:sz w:val="18"/>
                <w:szCs w:val="18"/>
              </w:rPr>
              <w:t>)</w:t>
            </w:r>
          </w:p>
        </w:tc>
        <w:tc>
          <w:tcPr>
            <w:tcW w:w="1234" w:type="dxa"/>
            <w:gridSpan w:val="4"/>
          </w:tcPr>
          <w:p w14:paraId="695E8FC2" w14:textId="7E9668B0"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  <w:del w:id="11" w:author="THARASVINTHRAM NAIDU" w:date="2023-12-16T14:19:00Z">
              <w:r w:rsidRPr="00316152">
                <w:rPr>
                  <w:noProof/>
                  <w:sz w:val="18"/>
                  <w:szCs w:val="18"/>
                </w:rPr>
                <mc:AlternateContent>
                  <mc:Choice Requires="wps">
                    <w:drawing>
                      <wp:anchor distT="0" distB="0" distL="114300" distR="114300" simplePos="0" relativeHeight="251673600" behindDoc="0" locked="0" layoutInCell="1" allowOverlap="1" wp14:anchorId="6B3B2C55" wp14:editId="5820B795">
                        <wp:simplePos x="0" y="0"/>
                        <wp:positionH relativeFrom="column">
                          <wp:posOffset>-211455</wp:posOffset>
                        </wp:positionH>
                        <wp:positionV relativeFrom="paragraph">
                          <wp:posOffset>51435</wp:posOffset>
                        </wp:positionV>
                        <wp:extent cx="40640" cy="63500"/>
                        <wp:effectExtent l="0" t="0" r="35560" b="31750"/>
                        <wp:wrapNone/>
                        <wp:docPr id="9" name="Straight Connector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V="1">
                                  <a:off x="0" y="0"/>
                                  <a:ext cx="40640" cy="63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0839EEBD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4.05pt" to="-13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" strokecolor="black [3200]" strokeweight=".5pt">
                        <v:stroke joinstyle="miter"/>
                      </v:line>
                    </w:pict>
                  </mc:Fallback>
                </mc:AlternateContent>
              </w:r>
              <w:r w:rsidRPr="00316152">
                <w:rPr>
                  <w:noProof/>
                  <w:sz w:val="18"/>
                  <w:szCs w:val="1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7A2FAEF5" wp14:editId="1257F96C">
                        <wp:simplePos x="0" y="0"/>
                        <wp:positionH relativeFrom="column">
                          <wp:posOffset>-226695</wp:posOffset>
                        </wp:positionH>
                        <wp:positionV relativeFrom="paragraph">
                          <wp:posOffset>81915</wp:posOffset>
                        </wp:positionV>
                        <wp:extent cx="18415" cy="34290"/>
                        <wp:effectExtent l="0" t="0" r="19685" b="22860"/>
                        <wp:wrapNone/>
                        <wp:docPr id="8" name="Straight Connector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18415" cy="34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5770ADE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6.45pt" to="-16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" strokecolor="black [3200]" strokeweight=".5pt">
                        <v:stroke joinstyle="miter"/>
                      </v:line>
                    </w:pict>
                  </mc:Fallback>
                </mc:AlternateContent>
              </w:r>
            </w:del>
          </w:p>
        </w:tc>
        <w:tc>
          <w:tcPr>
            <w:tcW w:w="1896" w:type="dxa"/>
            <w:gridSpan w:val="4"/>
            <w:vMerge w:val="restart"/>
          </w:tcPr>
          <w:p w14:paraId="6BBDE3F5" w14:textId="77777777"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14:paraId="5DACD91A" w14:textId="77777777" w:rsidTr="00493DF1">
        <w:trPr>
          <w:trHeight w:val="278"/>
        </w:trPr>
        <w:tc>
          <w:tcPr>
            <w:tcW w:w="639" w:type="dxa"/>
          </w:tcPr>
          <w:p w14:paraId="034455B2" w14:textId="77777777"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87" w:type="dxa"/>
            <w:gridSpan w:val="25"/>
          </w:tcPr>
          <w:p w14:paraId="6F984CD3" w14:textId="77777777" w:rsidR="00316152" w:rsidRDefault="00316152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of slots in stator</w:t>
            </w:r>
          </w:p>
        </w:tc>
        <w:tc>
          <w:tcPr>
            <w:tcW w:w="1234" w:type="dxa"/>
            <w:gridSpan w:val="4"/>
          </w:tcPr>
          <w:p w14:paraId="40C83F94" w14:textId="77777777"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14:paraId="5D3BE429" w14:textId="77777777"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14:paraId="02DC33F9" w14:textId="77777777" w:rsidTr="00493DF1">
        <w:trPr>
          <w:trHeight w:val="278"/>
        </w:trPr>
        <w:tc>
          <w:tcPr>
            <w:tcW w:w="639" w:type="dxa"/>
          </w:tcPr>
          <w:p w14:paraId="4B119CFA" w14:textId="77777777" w:rsidR="00316152" w:rsidRDefault="00316152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687" w:type="dxa"/>
            <w:gridSpan w:val="25"/>
          </w:tcPr>
          <w:p w14:paraId="7DBFF730" w14:textId="77777777" w:rsidR="00316152" w:rsidRDefault="00316152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there are no damages found in slot insulation paper (</w:t>
            </w:r>
            <w:r w:rsidR="004E15A8" w:rsidRPr="00316152">
              <w:rPr>
                <w:noProof/>
                <w:sz w:val="18"/>
                <w:szCs w:val="18"/>
              </w:rPr>
              <w:drawing>
                <wp:inline distT="0" distB="0" distL="0" distR="0" wp14:anchorId="72F40D3C" wp14:editId="17ACBAC0">
                  <wp:extent cx="64008" cy="7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34" w:type="dxa"/>
            <w:gridSpan w:val="4"/>
          </w:tcPr>
          <w:p w14:paraId="487ADA82" w14:textId="77777777" w:rsidR="00316152" w:rsidRDefault="00316152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14:paraId="2C1D80A0" w14:textId="77777777" w:rsidR="00316152" w:rsidRDefault="00316152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7FFB63D7" w14:textId="77777777" w:rsidTr="00493DF1">
        <w:trPr>
          <w:trHeight w:val="278"/>
        </w:trPr>
        <w:tc>
          <w:tcPr>
            <w:tcW w:w="639" w:type="dxa"/>
            <w:vMerge w:val="restart"/>
          </w:tcPr>
          <w:p w14:paraId="54C293A0" w14:textId="77777777" w:rsidR="004E15A8" w:rsidRDefault="004E15A8" w:rsidP="004E15A8">
            <w:pPr>
              <w:rPr>
                <w:sz w:val="18"/>
                <w:szCs w:val="18"/>
              </w:rPr>
            </w:pPr>
          </w:p>
          <w:p w14:paraId="47A6357F" w14:textId="77777777" w:rsidR="004E15A8" w:rsidRDefault="004E15A8" w:rsidP="004E15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4</w:t>
            </w:r>
          </w:p>
        </w:tc>
        <w:tc>
          <w:tcPr>
            <w:tcW w:w="2834" w:type="dxa"/>
            <w:gridSpan w:val="9"/>
            <w:vMerge w:val="restart"/>
          </w:tcPr>
          <w:p w14:paraId="4E5F27D8" w14:textId="77777777" w:rsidR="004E15A8" w:rsidRDefault="004E15A8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 slot paper size as per the </w:t>
            </w:r>
          </w:p>
          <w:p w14:paraId="33887A16" w14:textId="77777777" w:rsidR="004E15A8" w:rsidRDefault="004E15A8" w:rsidP="00316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specification(mm)</w:t>
            </w:r>
          </w:p>
          <w:p w14:paraId="15C0780F" w14:textId="77777777" w:rsidR="004E15A8" w:rsidRDefault="004E15A8" w:rsidP="00316152">
            <w:pPr>
              <w:rPr>
                <w:sz w:val="18"/>
                <w:szCs w:val="18"/>
              </w:rPr>
            </w:pPr>
          </w:p>
          <w:p w14:paraId="13CA97AA" w14:textId="77777777"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4"/>
          </w:tcPr>
          <w:p w14:paraId="5E2921C8" w14:textId="77777777"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Slot Linear Paper</w:t>
            </w:r>
          </w:p>
          <w:p w14:paraId="6B01EB5E" w14:textId="77777777" w:rsidR="004E15A8" w:rsidRDefault="004E15A8" w:rsidP="004E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8" w:type="dxa"/>
            <w:gridSpan w:val="8"/>
          </w:tcPr>
          <w:p w14:paraId="43AF5CB3" w14:textId="77777777"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Slot Closing Wedge Paper</w:t>
            </w:r>
          </w:p>
        </w:tc>
        <w:tc>
          <w:tcPr>
            <w:tcW w:w="1359" w:type="dxa"/>
            <w:gridSpan w:val="4"/>
          </w:tcPr>
          <w:p w14:paraId="39841A11" w14:textId="77777777" w:rsidR="004E15A8" w:rsidRDefault="004E15A8" w:rsidP="004E15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 separator</w:t>
            </w:r>
          </w:p>
          <w:p w14:paraId="1BE8CC41" w14:textId="77777777" w:rsidR="004E15A8" w:rsidRDefault="004E15A8" w:rsidP="004E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4" w:type="dxa"/>
            <w:gridSpan w:val="4"/>
            <w:vMerge w:val="restart"/>
          </w:tcPr>
          <w:p w14:paraId="4CF0976E" w14:textId="77777777" w:rsidR="004E15A8" w:rsidRDefault="004E15A8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 w:val="restart"/>
          </w:tcPr>
          <w:p w14:paraId="44EE2B2E" w14:textId="77777777" w:rsidR="004E15A8" w:rsidRDefault="004E15A8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0FB9796E" w14:textId="77777777" w:rsidTr="00493DF1">
        <w:trPr>
          <w:trHeight w:val="278"/>
        </w:trPr>
        <w:tc>
          <w:tcPr>
            <w:tcW w:w="639" w:type="dxa"/>
            <w:vMerge/>
          </w:tcPr>
          <w:p w14:paraId="6A323107" w14:textId="77777777" w:rsidR="004E15A8" w:rsidRDefault="004E15A8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4" w:type="dxa"/>
            <w:gridSpan w:val="9"/>
            <w:vMerge/>
          </w:tcPr>
          <w:p w14:paraId="228FD88C" w14:textId="77777777"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4"/>
          </w:tcPr>
          <w:p w14:paraId="03734822" w14:textId="77777777"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  <w:gridSpan w:val="8"/>
          </w:tcPr>
          <w:p w14:paraId="78A2E896" w14:textId="77777777"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  <w:gridSpan w:val="4"/>
          </w:tcPr>
          <w:p w14:paraId="1CC1B117" w14:textId="77777777" w:rsidR="004E15A8" w:rsidRDefault="004E15A8" w:rsidP="00316152">
            <w:pPr>
              <w:rPr>
                <w:sz w:val="18"/>
                <w:szCs w:val="18"/>
              </w:rPr>
            </w:pPr>
          </w:p>
        </w:tc>
        <w:tc>
          <w:tcPr>
            <w:tcW w:w="1234" w:type="dxa"/>
            <w:gridSpan w:val="4"/>
            <w:vMerge/>
          </w:tcPr>
          <w:p w14:paraId="4DB376BA" w14:textId="77777777" w:rsidR="004E15A8" w:rsidRDefault="004E15A8" w:rsidP="005E527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  <w:vMerge/>
          </w:tcPr>
          <w:p w14:paraId="78DEA053" w14:textId="77777777" w:rsidR="004E15A8" w:rsidRDefault="004E15A8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67684B3F" w14:textId="77777777" w:rsidTr="00493DF1">
        <w:trPr>
          <w:trHeight w:val="278"/>
        </w:trPr>
        <w:tc>
          <w:tcPr>
            <w:tcW w:w="639" w:type="dxa"/>
          </w:tcPr>
          <w:p w14:paraId="59742C61" w14:textId="77777777" w:rsidR="00AC76A4" w:rsidRDefault="00AC76A4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87" w:type="dxa"/>
            <w:gridSpan w:val="25"/>
          </w:tcPr>
          <w:p w14:paraId="58D760A6" w14:textId="77777777" w:rsidR="00AC76A4" w:rsidRDefault="00AC76A4" w:rsidP="00AC76A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Check the NO damages found in coil and RTD wire, before insert the coil in slot(</w:t>
            </w:r>
            <w:r w:rsidRPr="00316152">
              <w:rPr>
                <w:noProof/>
                <w:sz w:val="18"/>
                <w:szCs w:val="18"/>
              </w:rPr>
              <w:drawing>
                <wp:inline distT="0" distB="0" distL="0" distR="0" wp14:anchorId="58850648" wp14:editId="024ECA48">
                  <wp:extent cx="64008" cy="76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t>)</w:t>
            </w:r>
          </w:p>
        </w:tc>
        <w:tc>
          <w:tcPr>
            <w:tcW w:w="1234" w:type="dxa"/>
            <w:gridSpan w:val="4"/>
          </w:tcPr>
          <w:p w14:paraId="59A3B138" w14:textId="77777777" w:rsidR="00AC76A4" w:rsidRDefault="00AC76A4" w:rsidP="00AC76A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896" w:type="dxa"/>
            <w:gridSpan w:val="4"/>
          </w:tcPr>
          <w:p w14:paraId="77D2A747" w14:textId="77777777" w:rsidR="00AC76A4" w:rsidRDefault="00AC76A4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3A3BC2A0" w14:textId="77777777" w:rsidTr="00493DF1">
        <w:trPr>
          <w:trHeight w:val="278"/>
        </w:trPr>
        <w:tc>
          <w:tcPr>
            <w:tcW w:w="639" w:type="dxa"/>
            <w:vMerge w:val="restart"/>
          </w:tcPr>
          <w:p w14:paraId="271BA4DA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6A90076D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3279BE56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0387A5A3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05EA2121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0205AA56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2E645353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  <w:p w14:paraId="59DD65D4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6" w:type="dxa"/>
            <w:gridSpan w:val="2"/>
          </w:tcPr>
          <w:p w14:paraId="1D985C38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Phase number</w:t>
            </w:r>
          </w:p>
        </w:tc>
        <w:tc>
          <w:tcPr>
            <w:tcW w:w="1117" w:type="dxa"/>
            <w:gridSpan w:val="3"/>
          </w:tcPr>
          <w:p w14:paraId="7916A0E3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U1</w:t>
            </w:r>
          </w:p>
        </w:tc>
        <w:tc>
          <w:tcPr>
            <w:tcW w:w="1492" w:type="dxa"/>
            <w:gridSpan w:val="6"/>
          </w:tcPr>
          <w:p w14:paraId="74272EC8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V1</w:t>
            </w:r>
          </w:p>
        </w:tc>
        <w:tc>
          <w:tcPr>
            <w:tcW w:w="1749" w:type="dxa"/>
            <w:gridSpan w:val="8"/>
          </w:tcPr>
          <w:p w14:paraId="1E3A947C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W1</w:t>
            </w:r>
          </w:p>
        </w:tc>
        <w:tc>
          <w:tcPr>
            <w:tcW w:w="1533" w:type="dxa"/>
            <w:gridSpan w:val="6"/>
          </w:tcPr>
          <w:p w14:paraId="485F2D31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U2</w:t>
            </w:r>
          </w:p>
        </w:tc>
        <w:tc>
          <w:tcPr>
            <w:tcW w:w="1577" w:type="dxa"/>
            <w:gridSpan w:val="5"/>
          </w:tcPr>
          <w:p w14:paraId="065589F8" w14:textId="77777777"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V2</w:t>
            </w:r>
          </w:p>
        </w:tc>
        <w:tc>
          <w:tcPr>
            <w:tcW w:w="1553" w:type="dxa"/>
            <w:gridSpan w:val="3"/>
          </w:tcPr>
          <w:p w14:paraId="1A9AA86B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</w:tr>
      <w:tr w:rsidR="00215B66" w:rsidRPr="00547457" w14:paraId="5797F38E" w14:textId="77777777" w:rsidTr="00493DF1">
        <w:trPr>
          <w:trHeight w:val="327"/>
        </w:trPr>
        <w:tc>
          <w:tcPr>
            <w:tcW w:w="639" w:type="dxa"/>
            <w:vMerge/>
          </w:tcPr>
          <w:p w14:paraId="21A63EFB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 w:val="restart"/>
          </w:tcPr>
          <w:p w14:paraId="01CAE846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Spec for 48 slots</w:t>
            </w:r>
          </w:p>
        </w:tc>
        <w:tc>
          <w:tcPr>
            <w:tcW w:w="1117" w:type="dxa"/>
            <w:gridSpan w:val="3"/>
          </w:tcPr>
          <w:p w14:paraId="603D64AC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492" w:type="dxa"/>
            <w:gridSpan w:val="6"/>
          </w:tcPr>
          <w:p w14:paraId="2E4C10E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</w:t>
            </w:r>
          </w:p>
        </w:tc>
        <w:tc>
          <w:tcPr>
            <w:tcW w:w="1749" w:type="dxa"/>
            <w:gridSpan w:val="8"/>
          </w:tcPr>
          <w:p w14:paraId="37302B8E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9</w:t>
            </w:r>
          </w:p>
        </w:tc>
        <w:tc>
          <w:tcPr>
            <w:tcW w:w="1533" w:type="dxa"/>
            <w:gridSpan w:val="6"/>
          </w:tcPr>
          <w:p w14:paraId="4E03B9AE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38</w:t>
            </w:r>
          </w:p>
        </w:tc>
        <w:tc>
          <w:tcPr>
            <w:tcW w:w="1577" w:type="dxa"/>
            <w:gridSpan w:val="5"/>
          </w:tcPr>
          <w:p w14:paraId="7FF732E8" w14:textId="77777777"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1553" w:type="dxa"/>
            <w:gridSpan w:val="3"/>
          </w:tcPr>
          <w:p w14:paraId="4968E14C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</w:tr>
      <w:tr w:rsidR="00215B66" w:rsidRPr="00547457" w14:paraId="7C502B3E" w14:textId="77777777" w:rsidTr="00493DF1">
        <w:trPr>
          <w:trHeight w:val="321"/>
        </w:trPr>
        <w:tc>
          <w:tcPr>
            <w:tcW w:w="639" w:type="dxa"/>
            <w:vMerge/>
          </w:tcPr>
          <w:p w14:paraId="7B676B58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/>
          </w:tcPr>
          <w:p w14:paraId="498E0A3A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117" w:type="dxa"/>
            <w:gridSpan w:val="3"/>
          </w:tcPr>
          <w:p w14:paraId="692B2544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92" w:type="dxa"/>
            <w:gridSpan w:val="6"/>
          </w:tcPr>
          <w:p w14:paraId="37418582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49" w:type="dxa"/>
            <w:gridSpan w:val="8"/>
          </w:tcPr>
          <w:p w14:paraId="67ABA3F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33" w:type="dxa"/>
            <w:gridSpan w:val="6"/>
          </w:tcPr>
          <w:p w14:paraId="3EBE2F78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77" w:type="dxa"/>
            <w:gridSpan w:val="5"/>
          </w:tcPr>
          <w:p w14:paraId="212FE849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</w:tcPr>
          <w:p w14:paraId="45EEFC41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0EB2EF9C" w14:textId="77777777" w:rsidTr="00493DF1">
        <w:trPr>
          <w:trHeight w:val="393"/>
        </w:trPr>
        <w:tc>
          <w:tcPr>
            <w:tcW w:w="639" w:type="dxa"/>
            <w:vMerge/>
          </w:tcPr>
          <w:p w14:paraId="2A97DD5D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F140BBC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Spec for 36 </w:t>
            </w:r>
          </w:p>
        </w:tc>
        <w:tc>
          <w:tcPr>
            <w:tcW w:w="1117" w:type="dxa"/>
            <w:gridSpan w:val="3"/>
          </w:tcPr>
          <w:p w14:paraId="5F12E1B1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492" w:type="dxa"/>
            <w:gridSpan w:val="6"/>
          </w:tcPr>
          <w:p w14:paraId="72693E8E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33</w:t>
            </w:r>
          </w:p>
        </w:tc>
        <w:tc>
          <w:tcPr>
            <w:tcW w:w="1749" w:type="dxa"/>
            <w:gridSpan w:val="8"/>
          </w:tcPr>
          <w:p w14:paraId="4A91C612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1533" w:type="dxa"/>
            <w:gridSpan w:val="6"/>
          </w:tcPr>
          <w:p w14:paraId="55687D6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31</w:t>
            </w:r>
          </w:p>
        </w:tc>
        <w:tc>
          <w:tcPr>
            <w:tcW w:w="1577" w:type="dxa"/>
            <w:gridSpan w:val="5"/>
          </w:tcPr>
          <w:p w14:paraId="249EA7BD" w14:textId="77777777" w:rsidR="00702CCC" w:rsidRDefault="00702CCC" w:rsidP="006B2BF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1553" w:type="dxa"/>
            <w:gridSpan w:val="3"/>
          </w:tcPr>
          <w:p w14:paraId="7595CBA8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215B66" w:rsidRPr="00547457" w14:paraId="54D47891" w14:textId="77777777" w:rsidTr="00493DF1">
        <w:trPr>
          <w:trHeight w:val="255"/>
        </w:trPr>
        <w:tc>
          <w:tcPr>
            <w:tcW w:w="639" w:type="dxa"/>
            <w:vMerge/>
          </w:tcPr>
          <w:p w14:paraId="019EE5A7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7DCF11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slots</w:t>
            </w:r>
          </w:p>
        </w:tc>
        <w:tc>
          <w:tcPr>
            <w:tcW w:w="1117" w:type="dxa"/>
            <w:gridSpan w:val="3"/>
          </w:tcPr>
          <w:p w14:paraId="0218D1E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492" w:type="dxa"/>
            <w:gridSpan w:val="6"/>
          </w:tcPr>
          <w:p w14:paraId="0D3936C1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49" w:type="dxa"/>
            <w:gridSpan w:val="8"/>
          </w:tcPr>
          <w:p w14:paraId="66F6478E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33" w:type="dxa"/>
            <w:gridSpan w:val="6"/>
          </w:tcPr>
          <w:p w14:paraId="11240153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577" w:type="dxa"/>
            <w:gridSpan w:val="5"/>
          </w:tcPr>
          <w:p w14:paraId="2D53832D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</w:tcPr>
          <w:p w14:paraId="77DC2DC3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726FC30D" w14:textId="77777777" w:rsidTr="00493DF1">
        <w:trPr>
          <w:trHeight w:val="278"/>
        </w:trPr>
        <w:tc>
          <w:tcPr>
            <w:tcW w:w="639" w:type="dxa"/>
            <w:vMerge/>
          </w:tcPr>
          <w:p w14:paraId="76222DB6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840938F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Phase number</w:t>
            </w:r>
          </w:p>
        </w:tc>
        <w:tc>
          <w:tcPr>
            <w:tcW w:w="550" w:type="dxa"/>
          </w:tcPr>
          <w:p w14:paraId="006992EB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T1</w:t>
            </w:r>
          </w:p>
        </w:tc>
        <w:tc>
          <w:tcPr>
            <w:tcW w:w="567" w:type="dxa"/>
            <w:gridSpan w:val="2"/>
          </w:tcPr>
          <w:p w14:paraId="6D35FD29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T2</w:t>
            </w:r>
          </w:p>
        </w:tc>
        <w:tc>
          <w:tcPr>
            <w:tcW w:w="778" w:type="dxa"/>
            <w:gridSpan w:val="2"/>
          </w:tcPr>
          <w:p w14:paraId="4B3E0C26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T3</w:t>
            </w:r>
          </w:p>
        </w:tc>
        <w:tc>
          <w:tcPr>
            <w:tcW w:w="714" w:type="dxa"/>
            <w:gridSpan w:val="4"/>
          </w:tcPr>
          <w:p w14:paraId="2664F894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T4</w:t>
            </w:r>
          </w:p>
        </w:tc>
        <w:tc>
          <w:tcPr>
            <w:tcW w:w="899" w:type="dxa"/>
            <w:gridSpan w:val="4"/>
          </w:tcPr>
          <w:p w14:paraId="0AA11964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T5</w:t>
            </w:r>
          </w:p>
        </w:tc>
        <w:tc>
          <w:tcPr>
            <w:tcW w:w="850" w:type="dxa"/>
            <w:gridSpan w:val="4"/>
          </w:tcPr>
          <w:p w14:paraId="6157B9B6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T6</w:t>
            </w:r>
          </w:p>
        </w:tc>
        <w:tc>
          <w:tcPr>
            <w:tcW w:w="678" w:type="dxa"/>
            <w:gridSpan w:val="5"/>
          </w:tcPr>
          <w:p w14:paraId="7D7C77A5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T7</w:t>
            </w:r>
          </w:p>
        </w:tc>
        <w:tc>
          <w:tcPr>
            <w:tcW w:w="855" w:type="dxa"/>
          </w:tcPr>
          <w:p w14:paraId="2B06F0CD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T8</w:t>
            </w:r>
          </w:p>
        </w:tc>
        <w:tc>
          <w:tcPr>
            <w:tcW w:w="876" w:type="dxa"/>
            <w:gridSpan w:val="2"/>
          </w:tcPr>
          <w:p w14:paraId="4450A5B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T9</w:t>
            </w:r>
          </w:p>
        </w:tc>
        <w:tc>
          <w:tcPr>
            <w:tcW w:w="701" w:type="dxa"/>
            <w:gridSpan w:val="3"/>
          </w:tcPr>
          <w:p w14:paraId="64F13A23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T10</w:t>
            </w:r>
          </w:p>
        </w:tc>
        <w:tc>
          <w:tcPr>
            <w:tcW w:w="765" w:type="dxa"/>
            <w:gridSpan w:val="2"/>
          </w:tcPr>
          <w:p w14:paraId="15502B75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T11</w:t>
            </w:r>
          </w:p>
        </w:tc>
        <w:tc>
          <w:tcPr>
            <w:tcW w:w="788" w:type="dxa"/>
          </w:tcPr>
          <w:p w14:paraId="3F9FD9B5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T12</w:t>
            </w:r>
          </w:p>
        </w:tc>
      </w:tr>
      <w:tr w:rsidR="00215B66" w:rsidRPr="00547457" w14:paraId="1B8DBE4F" w14:textId="77777777" w:rsidTr="00493DF1">
        <w:trPr>
          <w:trHeight w:val="447"/>
        </w:trPr>
        <w:tc>
          <w:tcPr>
            <w:tcW w:w="639" w:type="dxa"/>
            <w:vMerge/>
          </w:tcPr>
          <w:p w14:paraId="449AC2CF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 w:val="restart"/>
          </w:tcPr>
          <w:p w14:paraId="0030470F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Nema Spec For 48 Slots</w:t>
            </w:r>
          </w:p>
        </w:tc>
        <w:tc>
          <w:tcPr>
            <w:tcW w:w="550" w:type="dxa"/>
          </w:tcPr>
          <w:p w14:paraId="5722C55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14:paraId="6BF991F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14:paraId="6061A684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14" w:type="dxa"/>
            <w:gridSpan w:val="4"/>
          </w:tcPr>
          <w:p w14:paraId="1D3E047A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99" w:type="dxa"/>
            <w:gridSpan w:val="4"/>
          </w:tcPr>
          <w:p w14:paraId="6F3E6CB9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0" w:type="dxa"/>
            <w:gridSpan w:val="4"/>
          </w:tcPr>
          <w:p w14:paraId="48DDDC15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678" w:type="dxa"/>
            <w:gridSpan w:val="5"/>
          </w:tcPr>
          <w:p w14:paraId="0250FA9C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5" w:type="dxa"/>
          </w:tcPr>
          <w:p w14:paraId="77AAD224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76" w:type="dxa"/>
            <w:gridSpan w:val="2"/>
          </w:tcPr>
          <w:p w14:paraId="6F4C9402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14:paraId="67D6F4E7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5" w:type="dxa"/>
            <w:gridSpan w:val="2"/>
          </w:tcPr>
          <w:p w14:paraId="3C7E3C93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14:paraId="51E6BA81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76B78CB2" w14:textId="77777777" w:rsidTr="00493DF1">
        <w:trPr>
          <w:trHeight w:val="421"/>
        </w:trPr>
        <w:tc>
          <w:tcPr>
            <w:tcW w:w="639" w:type="dxa"/>
            <w:vMerge/>
          </w:tcPr>
          <w:p w14:paraId="27CA8F34" w14:textId="77777777" w:rsidR="00702CCC" w:rsidRDefault="00702CCC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gridSpan w:val="2"/>
            <w:vMerge/>
          </w:tcPr>
          <w:p w14:paraId="20E481B4" w14:textId="77777777" w:rsidR="00702CCC" w:rsidRDefault="00702CCC" w:rsidP="00AC76A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550" w:type="dxa"/>
          </w:tcPr>
          <w:p w14:paraId="795098A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14:paraId="23FC21D8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14:paraId="1AAB2EB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14" w:type="dxa"/>
            <w:gridSpan w:val="4"/>
          </w:tcPr>
          <w:p w14:paraId="342BF4C1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99" w:type="dxa"/>
            <w:gridSpan w:val="4"/>
          </w:tcPr>
          <w:p w14:paraId="15595487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0" w:type="dxa"/>
            <w:gridSpan w:val="4"/>
          </w:tcPr>
          <w:p w14:paraId="1F0C6C4D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678" w:type="dxa"/>
            <w:gridSpan w:val="5"/>
          </w:tcPr>
          <w:p w14:paraId="3AA394B9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55" w:type="dxa"/>
          </w:tcPr>
          <w:p w14:paraId="308D5360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876" w:type="dxa"/>
            <w:gridSpan w:val="2"/>
          </w:tcPr>
          <w:p w14:paraId="38C45F5E" w14:textId="77777777" w:rsidR="00702CCC" w:rsidRDefault="00702CCC" w:rsidP="0073271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14:paraId="608B7CA7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5" w:type="dxa"/>
            <w:gridSpan w:val="2"/>
          </w:tcPr>
          <w:p w14:paraId="6239F4E6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14:paraId="6474FA69" w14:textId="77777777" w:rsidR="00702CCC" w:rsidRDefault="00702CCC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215B66" w:rsidRPr="00547457" w14:paraId="63F50048" w14:textId="77777777" w:rsidTr="00493DF1">
        <w:trPr>
          <w:trHeight w:val="222"/>
        </w:trPr>
        <w:tc>
          <w:tcPr>
            <w:tcW w:w="639" w:type="dxa"/>
            <w:vMerge w:val="restart"/>
          </w:tcPr>
          <w:p w14:paraId="7A9D80D9" w14:textId="77777777"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14:paraId="0764EC29" w14:textId="77777777"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14:paraId="45C4A6F4" w14:textId="77777777" w:rsidR="00493DF1" w:rsidRDefault="00493DF1" w:rsidP="00403F71">
            <w:pPr>
              <w:jc w:val="center"/>
              <w:rPr>
                <w:sz w:val="18"/>
                <w:szCs w:val="18"/>
              </w:rPr>
            </w:pPr>
          </w:p>
          <w:p w14:paraId="2445B21D" w14:textId="77777777" w:rsidR="00215B66" w:rsidRDefault="00215B66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13" w:type="dxa"/>
            <w:gridSpan w:val="5"/>
            <w:vMerge w:val="restart"/>
          </w:tcPr>
          <w:p w14:paraId="20CEC35A" w14:textId="77777777"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14:paraId="37290BBE" w14:textId="77777777"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14:paraId="3CB44CC5" w14:textId="77777777" w:rsidR="00215B66" w:rsidRDefault="00215B66" w:rsidP="005E5275">
            <w:pPr>
              <w:jc w:val="center"/>
              <w:rPr>
                <w:sz w:val="18"/>
                <w:szCs w:val="18"/>
              </w:rPr>
            </w:pPr>
          </w:p>
          <w:p w14:paraId="6BF1E5C0" w14:textId="77777777" w:rsidR="00215B66" w:rsidRDefault="00215B66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wire details</w:t>
            </w:r>
          </w:p>
        </w:tc>
        <w:tc>
          <w:tcPr>
            <w:tcW w:w="778" w:type="dxa"/>
            <w:gridSpan w:val="2"/>
            <w:vMerge w:val="restart"/>
          </w:tcPr>
          <w:p w14:paraId="3A07DBD4" w14:textId="77777777" w:rsidR="00215B66" w:rsidRDefault="00215B66" w:rsidP="00C94B87">
            <w:pPr>
              <w:jc w:val="center"/>
              <w:rPr>
                <w:sz w:val="18"/>
                <w:szCs w:val="18"/>
              </w:rPr>
            </w:pPr>
          </w:p>
          <w:p w14:paraId="5A892F34" w14:textId="77777777"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  <w:p w14:paraId="5BE4B9E7" w14:textId="77777777"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sqmm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573" w:type="dxa"/>
            <w:gridSpan w:val="23"/>
          </w:tcPr>
          <w:p w14:paraId="70BCAEDA" w14:textId="77777777" w:rsidR="00215B66" w:rsidRDefault="00215B66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 Length</w:t>
            </w:r>
          </w:p>
        </w:tc>
        <w:tc>
          <w:tcPr>
            <w:tcW w:w="1553" w:type="dxa"/>
            <w:gridSpan w:val="3"/>
          </w:tcPr>
          <w:p w14:paraId="118CDC88" w14:textId="77777777" w:rsidR="00215B66" w:rsidRDefault="00215B66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Operator Name</w:t>
            </w:r>
          </w:p>
        </w:tc>
      </w:tr>
      <w:tr w:rsidR="00915337" w:rsidRPr="00547457" w14:paraId="44C22766" w14:textId="77777777" w:rsidTr="00493DF1">
        <w:trPr>
          <w:trHeight w:val="453"/>
        </w:trPr>
        <w:tc>
          <w:tcPr>
            <w:tcW w:w="639" w:type="dxa"/>
            <w:vMerge/>
            <w:tcBorders>
              <w:bottom w:val="single" w:sz="4" w:space="0" w:color="auto"/>
            </w:tcBorders>
          </w:tcPr>
          <w:p w14:paraId="4918B0CF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3" w:type="dxa"/>
            <w:gridSpan w:val="5"/>
            <w:vMerge/>
            <w:tcBorders>
              <w:bottom w:val="single" w:sz="4" w:space="0" w:color="auto"/>
            </w:tcBorders>
          </w:tcPr>
          <w:p w14:paraId="5343C931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vMerge/>
            <w:tcBorders>
              <w:bottom w:val="single" w:sz="4" w:space="0" w:color="auto"/>
            </w:tcBorders>
          </w:tcPr>
          <w:p w14:paraId="6A8A4E64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  <w:tcBorders>
              <w:bottom w:val="single" w:sz="4" w:space="0" w:color="auto"/>
            </w:tcBorders>
          </w:tcPr>
          <w:p w14:paraId="56EE3A41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 (mm)</w:t>
            </w:r>
          </w:p>
        </w:tc>
        <w:tc>
          <w:tcPr>
            <w:tcW w:w="881" w:type="dxa"/>
            <w:gridSpan w:val="2"/>
            <w:tcBorders>
              <w:bottom w:val="single" w:sz="4" w:space="0" w:color="auto"/>
            </w:tcBorders>
          </w:tcPr>
          <w:p w14:paraId="0C3DA6FC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 w14:paraId="343BBD15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37" w:type="dxa"/>
            <w:gridSpan w:val="4"/>
            <w:tcBorders>
              <w:bottom w:val="single" w:sz="4" w:space="0" w:color="auto"/>
            </w:tcBorders>
          </w:tcPr>
          <w:p w14:paraId="72D1968F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</w:t>
            </w:r>
          </w:p>
          <w:p w14:paraId="6D89D42C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  <w:p w14:paraId="5B9D8F4C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  <w:tcBorders>
              <w:bottom w:val="single" w:sz="4" w:space="0" w:color="auto"/>
            </w:tcBorders>
          </w:tcPr>
          <w:p w14:paraId="468F456E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U2</w:t>
            </w:r>
          </w:p>
          <w:p w14:paraId="0167593E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81" w:type="dxa"/>
            <w:gridSpan w:val="3"/>
            <w:tcBorders>
              <w:bottom w:val="single" w:sz="4" w:space="0" w:color="auto"/>
            </w:tcBorders>
          </w:tcPr>
          <w:p w14:paraId="74D74F8D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  <w:p w14:paraId="0313BEA0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2784BC72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  <w:p w14:paraId="2A3E1D5C" w14:textId="77777777" w:rsidR="00915337" w:rsidRDefault="00915337" w:rsidP="00C94B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(mm)</w:t>
            </w:r>
          </w:p>
        </w:tc>
        <w:tc>
          <w:tcPr>
            <w:tcW w:w="701" w:type="dxa"/>
            <w:gridSpan w:val="3"/>
            <w:tcBorders>
              <w:bottom w:val="single" w:sz="4" w:space="0" w:color="auto"/>
            </w:tcBorders>
          </w:tcPr>
          <w:p w14:paraId="2BF928E4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 w:val="restart"/>
          </w:tcPr>
          <w:p w14:paraId="10A27DD6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14:paraId="06D47226" w14:textId="77777777" w:rsidTr="00493DF1">
        <w:trPr>
          <w:trHeight w:val="610"/>
        </w:trPr>
        <w:tc>
          <w:tcPr>
            <w:tcW w:w="639" w:type="dxa"/>
            <w:vMerge/>
          </w:tcPr>
          <w:p w14:paraId="676E57C8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3" w:type="dxa"/>
            <w:gridSpan w:val="5"/>
            <w:vMerge/>
          </w:tcPr>
          <w:p w14:paraId="0F2A8ACC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gridSpan w:val="2"/>
          </w:tcPr>
          <w:p w14:paraId="6E1B603D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</w:tcPr>
          <w:p w14:paraId="2B4803D7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2"/>
          </w:tcPr>
          <w:p w14:paraId="04C8165E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gridSpan w:val="4"/>
          </w:tcPr>
          <w:p w14:paraId="0B0EBDAA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</w:tcPr>
          <w:p w14:paraId="4F8EC7FF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3"/>
          </w:tcPr>
          <w:p w14:paraId="339B660B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</w:tcPr>
          <w:p w14:paraId="6BA676C1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14:paraId="6C26C43E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14:paraId="264381BA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14:paraId="16D51C84" w14:textId="77777777" w:rsidTr="00493DF1">
        <w:trPr>
          <w:trHeight w:val="610"/>
        </w:trPr>
        <w:tc>
          <w:tcPr>
            <w:tcW w:w="639" w:type="dxa"/>
            <w:vMerge w:val="restart"/>
          </w:tcPr>
          <w:p w14:paraId="1F2BCA6A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  <w:p w14:paraId="6E00F73B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  <w:p w14:paraId="36199183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91" w:type="dxa"/>
            <w:gridSpan w:val="7"/>
            <w:vMerge w:val="restart"/>
          </w:tcPr>
          <w:p w14:paraId="0DF02AD4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14:paraId="51A7D17E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14:paraId="2E1CBDBE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 end leads slot no for</w:t>
            </w:r>
          </w:p>
        </w:tc>
        <w:tc>
          <w:tcPr>
            <w:tcW w:w="723" w:type="dxa"/>
            <w:gridSpan w:val="5"/>
          </w:tcPr>
          <w:p w14:paraId="1FA7FC3D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</w:t>
            </w:r>
          </w:p>
          <w:p w14:paraId="0A847E50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1_Red tape</w:t>
            </w:r>
          </w:p>
        </w:tc>
        <w:tc>
          <w:tcPr>
            <w:tcW w:w="881" w:type="dxa"/>
            <w:gridSpan w:val="2"/>
          </w:tcPr>
          <w:p w14:paraId="17EE87D9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 1 1_Yellow tape</w:t>
            </w:r>
          </w:p>
        </w:tc>
        <w:tc>
          <w:tcPr>
            <w:tcW w:w="837" w:type="dxa"/>
            <w:gridSpan w:val="4"/>
          </w:tcPr>
          <w:p w14:paraId="34DE5FEE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 1_Blue tape</w:t>
            </w:r>
          </w:p>
        </w:tc>
        <w:tc>
          <w:tcPr>
            <w:tcW w:w="682" w:type="dxa"/>
            <w:gridSpan w:val="5"/>
          </w:tcPr>
          <w:p w14:paraId="52130DF8" w14:textId="77777777" w:rsidR="00915337" w:rsidRDefault="00915337" w:rsidP="00493DF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U2  2</w:t>
            </w:r>
            <w:proofErr w:type="gramEnd"/>
            <w:r>
              <w:rPr>
                <w:sz w:val="18"/>
                <w:szCs w:val="18"/>
              </w:rPr>
              <w:t>_Red tape</w:t>
            </w:r>
          </w:p>
        </w:tc>
        <w:tc>
          <w:tcPr>
            <w:tcW w:w="881" w:type="dxa"/>
            <w:gridSpan w:val="3"/>
          </w:tcPr>
          <w:p w14:paraId="400BBB23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 2_Yellow tape</w:t>
            </w:r>
          </w:p>
        </w:tc>
        <w:tc>
          <w:tcPr>
            <w:tcW w:w="868" w:type="dxa"/>
          </w:tcPr>
          <w:p w14:paraId="1D16F19A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  <w:p w14:paraId="143F6A27" w14:textId="77777777" w:rsidR="00915337" w:rsidRDefault="00915337" w:rsidP="00215B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2_Blue tape</w:t>
            </w:r>
          </w:p>
        </w:tc>
        <w:tc>
          <w:tcPr>
            <w:tcW w:w="701" w:type="dxa"/>
            <w:gridSpan w:val="3"/>
          </w:tcPr>
          <w:p w14:paraId="5FD81F66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14:paraId="013985F8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14:paraId="58BEB560" w14:textId="77777777" w:rsidTr="00493DF1">
        <w:trPr>
          <w:trHeight w:val="610"/>
        </w:trPr>
        <w:tc>
          <w:tcPr>
            <w:tcW w:w="639" w:type="dxa"/>
            <w:vMerge/>
          </w:tcPr>
          <w:p w14:paraId="08B3A7E2" w14:textId="77777777" w:rsidR="00915337" w:rsidRDefault="00915337" w:rsidP="00403F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1" w:type="dxa"/>
            <w:gridSpan w:val="7"/>
            <w:vMerge/>
          </w:tcPr>
          <w:p w14:paraId="6F3C435B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gridSpan w:val="5"/>
          </w:tcPr>
          <w:p w14:paraId="75F0EFBB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2"/>
          </w:tcPr>
          <w:p w14:paraId="3729D04C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gridSpan w:val="4"/>
          </w:tcPr>
          <w:p w14:paraId="5A28B4B9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gridSpan w:val="5"/>
          </w:tcPr>
          <w:p w14:paraId="66A9F120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gridSpan w:val="3"/>
          </w:tcPr>
          <w:p w14:paraId="20944340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8" w:type="dxa"/>
          </w:tcPr>
          <w:p w14:paraId="72E4B3EE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gridSpan w:val="3"/>
          </w:tcPr>
          <w:p w14:paraId="4AD7AED1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14:paraId="4F5A5D6B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14:paraId="4C779091" w14:textId="77777777" w:rsidTr="00493DF1">
        <w:trPr>
          <w:trHeight w:val="610"/>
        </w:trPr>
        <w:tc>
          <w:tcPr>
            <w:tcW w:w="639" w:type="dxa"/>
          </w:tcPr>
          <w:p w14:paraId="2741061C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14:paraId="049418AC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63" w:type="dxa"/>
            <w:gridSpan w:val="27"/>
          </w:tcPr>
          <w:p w14:paraId="40833050" w14:textId="77777777" w:rsidR="00915337" w:rsidRDefault="00915337" w:rsidP="00493DF1">
            <w:pPr>
              <w:rPr>
                <w:sz w:val="18"/>
                <w:szCs w:val="18"/>
              </w:rPr>
            </w:pPr>
          </w:p>
          <w:p w14:paraId="03E13EE3" w14:textId="77777777" w:rsidR="00915337" w:rsidRDefault="00915337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no damages found in coil, before socket crimping (</w:t>
            </w:r>
            <w:r w:rsidRPr="00316152">
              <w:rPr>
                <w:noProof/>
                <w:sz w:val="18"/>
                <w:szCs w:val="18"/>
              </w:rPr>
              <w:drawing>
                <wp:inline distT="0" distB="0" distL="0" distR="0" wp14:anchorId="23B2E2A2" wp14:editId="20AD165B">
                  <wp:extent cx="64008" cy="76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1" w:type="dxa"/>
            <w:gridSpan w:val="3"/>
          </w:tcPr>
          <w:p w14:paraId="73364B6D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14:paraId="04F880F3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915337" w:rsidRPr="00547457" w14:paraId="3827CAD9" w14:textId="77777777" w:rsidTr="00493DF1">
        <w:trPr>
          <w:trHeight w:val="610"/>
        </w:trPr>
        <w:tc>
          <w:tcPr>
            <w:tcW w:w="639" w:type="dxa"/>
          </w:tcPr>
          <w:p w14:paraId="21F1DD8C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  <w:p w14:paraId="56CD19A7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563" w:type="dxa"/>
            <w:gridSpan w:val="27"/>
          </w:tcPr>
          <w:p w14:paraId="155DF4B0" w14:textId="77777777" w:rsidR="00915337" w:rsidRDefault="00915337" w:rsidP="00493DF1">
            <w:pPr>
              <w:rPr>
                <w:sz w:val="18"/>
                <w:szCs w:val="18"/>
              </w:rPr>
            </w:pPr>
          </w:p>
          <w:p w14:paraId="5080AF52" w14:textId="77777777" w:rsidR="00915337" w:rsidRDefault="00915337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for no wedge paper projection in stator ID before VPI (</w:t>
            </w:r>
            <w:r w:rsidRPr="00316152">
              <w:rPr>
                <w:noProof/>
                <w:sz w:val="18"/>
                <w:szCs w:val="18"/>
              </w:rPr>
              <w:drawing>
                <wp:inline distT="0" distB="0" distL="0" distR="0" wp14:anchorId="2B3F5FB3" wp14:editId="39472A2C">
                  <wp:extent cx="64008" cy="76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8" cy="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1" w:type="dxa"/>
            <w:gridSpan w:val="3"/>
          </w:tcPr>
          <w:p w14:paraId="73D2BD25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3"/>
            <w:vMerge/>
          </w:tcPr>
          <w:p w14:paraId="76AF24E8" w14:textId="77777777" w:rsidR="00915337" w:rsidRDefault="00915337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493DF1" w:rsidRPr="00547457" w14:paraId="17AD9327" w14:textId="77777777" w:rsidTr="0085568C">
        <w:trPr>
          <w:trHeight w:val="610"/>
        </w:trPr>
        <w:tc>
          <w:tcPr>
            <w:tcW w:w="639" w:type="dxa"/>
          </w:tcPr>
          <w:p w14:paraId="699DB654" w14:textId="77777777"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  <w:p w14:paraId="6268AA00" w14:textId="77777777" w:rsidR="00493DF1" w:rsidRDefault="00493DF1" w:rsidP="005E5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13" w:type="dxa"/>
            <w:gridSpan w:val="6"/>
          </w:tcPr>
          <w:p w14:paraId="644EBB02" w14:textId="77777777"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before </w:t>
            </w:r>
            <w:proofErr w:type="gramStart"/>
            <w:r>
              <w:rPr>
                <w:sz w:val="18"/>
                <w:szCs w:val="18"/>
              </w:rPr>
              <w:t>VPI :</w:t>
            </w:r>
            <w:proofErr w:type="gramEnd"/>
          </w:p>
        </w:tc>
        <w:tc>
          <w:tcPr>
            <w:tcW w:w="2680" w:type="dxa"/>
            <w:gridSpan w:val="14"/>
          </w:tcPr>
          <w:p w14:paraId="3B6922FA" w14:textId="77777777"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after </w:t>
            </w:r>
            <w:proofErr w:type="gramStart"/>
            <w:r>
              <w:rPr>
                <w:sz w:val="18"/>
                <w:szCs w:val="18"/>
              </w:rPr>
              <w:t>VPI :</w:t>
            </w:r>
            <w:proofErr w:type="gramEnd"/>
          </w:p>
        </w:tc>
        <w:tc>
          <w:tcPr>
            <w:tcW w:w="4524" w:type="dxa"/>
            <w:gridSpan w:val="13"/>
          </w:tcPr>
          <w:p w14:paraId="4B6FB633" w14:textId="77777777" w:rsidR="00493DF1" w:rsidRDefault="00493DF1" w:rsidP="00C94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proofErr w:type="spellStart"/>
            <w:r>
              <w:rPr>
                <w:sz w:val="18"/>
                <w:szCs w:val="18"/>
              </w:rPr>
              <w:t>Wth</w:t>
            </w:r>
            <w:proofErr w:type="spellEnd"/>
            <w:r>
              <w:rPr>
                <w:sz w:val="18"/>
                <w:szCs w:val="18"/>
              </w:rPr>
              <w:t xml:space="preserve"> Frame:</w:t>
            </w:r>
          </w:p>
        </w:tc>
      </w:tr>
      <w:tr w:rsidR="00493DF1" w:rsidRPr="00547457" w14:paraId="01396E52" w14:textId="77777777" w:rsidTr="00946A91">
        <w:trPr>
          <w:trHeight w:val="610"/>
        </w:trPr>
        <w:tc>
          <w:tcPr>
            <w:tcW w:w="639" w:type="dxa"/>
          </w:tcPr>
          <w:p w14:paraId="78F303B9" w14:textId="77777777"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3" w:type="dxa"/>
            <w:gridSpan w:val="6"/>
          </w:tcPr>
          <w:p w14:paraId="1DE2D821" w14:textId="77777777"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 Closed </w:t>
            </w:r>
            <w:proofErr w:type="gramStart"/>
            <w:r>
              <w:rPr>
                <w:sz w:val="18"/>
                <w:szCs w:val="18"/>
              </w:rPr>
              <w:t>date :</w:t>
            </w:r>
            <w:proofErr w:type="gramEnd"/>
          </w:p>
        </w:tc>
        <w:tc>
          <w:tcPr>
            <w:tcW w:w="2680" w:type="dxa"/>
            <w:gridSpan w:val="14"/>
          </w:tcPr>
          <w:p w14:paraId="228A30A6" w14:textId="77777777" w:rsidR="00493DF1" w:rsidRDefault="00493DF1" w:rsidP="00493D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 Closed </w:t>
            </w:r>
            <w:proofErr w:type="gramStart"/>
            <w:r>
              <w:rPr>
                <w:sz w:val="18"/>
                <w:szCs w:val="18"/>
              </w:rPr>
              <w:t>by :</w:t>
            </w:r>
            <w:proofErr w:type="gramEnd"/>
          </w:p>
        </w:tc>
        <w:tc>
          <w:tcPr>
            <w:tcW w:w="4524" w:type="dxa"/>
            <w:gridSpan w:val="13"/>
          </w:tcPr>
          <w:p w14:paraId="2A790ECC" w14:textId="77777777" w:rsidR="00493DF1" w:rsidRDefault="00493DF1" w:rsidP="005E5275">
            <w:pPr>
              <w:jc w:val="center"/>
              <w:rPr>
                <w:sz w:val="18"/>
                <w:szCs w:val="18"/>
              </w:rPr>
            </w:pPr>
          </w:p>
        </w:tc>
      </w:tr>
      <w:tr w:rsidR="003D1214" w:rsidRPr="00547457" w14:paraId="6E4C07B7" w14:textId="77777777" w:rsidTr="003D1214">
        <w:trPr>
          <w:trHeight w:val="512"/>
        </w:trPr>
        <w:tc>
          <w:tcPr>
            <w:tcW w:w="10456" w:type="dxa"/>
            <w:gridSpan w:val="34"/>
          </w:tcPr>
          <w:p w14:paraId="1349FAD6" w14:textId="77777777" w:rsidR="00C94B87" w:rsidRDefault="00C94B87" w:rsidP="003D121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Remark :</w:t>
            </w:r>
            <w:proofErr w:type="gramEnd"/>
          </w:p>
          <w:p w14:paraId="18289C51" w14:textId="77777777" w:rsidR="00C94B87" w:rsidRDefault="00C94B87" w:rsidP="003D1214">
            <w:pPr>
              <w:rPr>
                <w:sz w:val="18"/>
                <w:szCs w:val="18"/>
              </w:rPr>
            </w:pPr>
          </w:p>
          <w:p w14:paraId="690193B9" w14:textId="77777777" w:rsidR="00C94B87" w:rsidRDefault="00C94B87" w:rsidP="003D1214">
            <w:pPr>
              <w:rPr>
                <w:sz w:val="18"/>
                <w:szCs w:val="18"/>
              </w:rPr>
            </w:pPr>
          </w:p>
          <w:p w14:paraId="7C8CFC8E" w14:textId="77777777" w:rsidR="00C94B87" w:rsidRDefault="00C94B87" w:rsidP="003D1214">
            <w:pPr>
              <w:rPr>
                <w:sz w:val="18"/>
                <w:szCs w:val="18"/>
              </w:rPr>
            </w:pPr>
          </w:p>
          <w:p w14:paraId="47C1BBBC" w14:textId="77777777" w:rsidR="00C94B87" w:rsidRDefault="00C94B87" w:rsidP="003D1214">
            <w:pPr>
              <w:rPr>
                <w:sz w:val="18"/>
                <w:szCs w:val="18"/>
              </w:rPr>
            </w:pPr>
          </w:p>
        </w:tc>
      </w:tr>
    </w:tbl>
    <w:p w14:paraId="75D0F150" w14:textId="77777777" w:rsidR="003D1214" w:rsidRPr="00547457" w:rsidRDefault="003D1214" w:rsidP="003D1214">
      <w:pPr>
        <w:rPr>
          <w:sz w:val="18"/>
          <w:szCs w:val="18"/>
        </w:rPr>
      </w:pPr>
    </w:p>
    <w:sectPr w:rsidR="003D1214" w:rsidRPr="00547457" w:rsidSect="00C94B87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5"/>
    <w:rsid w:val="001512A4"/>
    <w:rsid w:val="00215B66"/>
    <w:rsid w:val="00316152"/>
    <w:rsid w:val="00357716"/>
    <w:rsid w:val="003D1214"/>
    <w:rsid w:val="00403F71"/>
    <w:rsid w:val="00493DF1"/>
    <w:rsid w:val="004E15A8"/>
    <w:rsid w:val="00547457"/>
    <w:rsid w:val="005E5275"/>
    <w:rsid w:val="006B2BF8"/>
    <w:rsid w:val="006B50AF"/>
    <w:rsid w:val="006C282E"/>
    <w:rsid w:val="00702CCC"/>
    <w:rsid w:val="0070676B"/>
    <w:rsid w:val="00730555"/>
    <w:rsid w:val="00732710"/>
    <w:rsid w:val="00796891"/>
    <w:rsid w:val="00856ADE"/>
    <w:rsid w:val="00915337"/>
    <w:rsid w:val="00A214EB"/>
    <w:rsid w:val="00AC76A4"/>
    <w:rsid w:val="00C94B87"/>
    <w:rsid w:val="00F11CD0"/>
    <w:rsid w:val="00FA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CB99"/>
  <w15:chartTrackingRefBased/>
  <w15:docId w15:val="{A50A7388-4390-4517-8702-85C6BA0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37BB"/>
    <w:rPr>
      <w:color w:val="666666"/>
    </w:rPr>
  </w:style>
  <w:style w:type="paragraph" w:styleId="Revision">
    <w:name w:val="Revision"/>
    <w:hidden/>
    <w:uiPriority w:val="99"/>
    <w:semiHidden/>
    <w:rsid w:val="00FA3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EC606-BEE2-44BB-8F69-F792DA05D51E}"/>
      </w:docPartPr>
      <w:docPartBody>
        <w:p w:rsidR="00000000" w:rsidRDefault="00A628AF">
          <w:r w:rsidRPr="000E56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AF"/>
    <w:rsid w:val="00A628AF"/>
    <w:rsid w:val="00D7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8A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97DC-B69F-461B-A48B-DE5EBD79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THARASVINTHRAM NAIDU</dc:creator>
  <cp:keywords/>
  <dc:description/>
  <cp:lastModifiedBy>Sarathsuriya kiruthika</cp:lastModifiedBy>
  <cp:revision>2</cp:revision>
  <dcterms:created xsi:type="dcterms:W3CDTF">2023-12-16T08:51:00Z</dcterms:created>
  <dcterms:modified xsi:type="dcterms:W3CDTF">2023-12-16T08:51:00Z</dcterms:modified>
</cp:coreProperties>
</file>